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" w:after="0"/>
        <w:jc w:val="both"/>
        <w:rPr>
          <w:rFonts w:hint="default" w:ascii="Times New Roman" w:hAnsi="Times New Roman" w:cs="Times New Roman"/>
          <w:sz w:val="18"/>
        </w:rPr>
      </w:pPr>
    </w:p>
    <w:p>
      <w:pPr>
        <w:spacing w:before="96" w:after="0"/>
        <w:ind w:left="2728" w:firstLine="0"/>
        <w:jc w:val="both"/>
        <w:rPr>
          <w:rFonts w:hint="default" w:ascii="Times New Roman" w:hAnsi="Times New Roman" w:cs="Times New Roman"/>
          <w:sz w:val="20"/>
        </w:rPr>
      </w:pPr>
      <w:bookmarkStart w:id="0" w:name="1._Introdu%C3%A7%C3%A3o"/>
      <w:bookmarkEnd w:id="0"/>
      <w:bookmarkStart w:id="1" w:name="2._Lexemas_de_SWoTPADL"/>
      <w:bookmarkEnd w:id="1"/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 xml:space="preserve">Documentação Léxica da Linguagem 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yhton</w:t>
      </w:r>
    </w:p>
    <w:p>
      <w:pPr>
        <w:pStyle w:val="6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3"/>
        </w:rPr>
      </w:pPr>
    </w:p>
    <w:p>
      <w:pPr>
        <w:pStyle w:val="2"/>
        <w:numPr>
          <w:ilvl w:val="1"/>
          <w:numId w:val="1"/>
        </w:numPr>
        <w:tabs>
          <w:tab w:val="left" w:pos="1270"/>
        </w:tabs>
        <w:ind w:left="1269" w:hanging="489"/>
        <w:jc w:val="both"/>
        <w:rPr>
          <w:rFonts w:hint="default" w:ascii="Times New Roman" w:hAnsi="Times New Roman" w:cs="Times New Roman"/>
          <w:b/>
          <w:sz w:val="69"/>
        </w:rPr>
      </w:pPr>
      <w:r>
        <w:rPr>
          <w:rFonts w:hint="default" w:ascii="Times New Roman" w:hAnsi="Times New Roman" w:cs="Times New Roman"/>
          <w:color w:val="000007"/>
        </w:rPr>
        <w:t>Introdução</w:t>
      </w:r>
    </w:p>
    <w:p>
      <w:pPr>
        <w:rPr>
          <w:rFonts w:hint="default"/>
        </w:rPr>
      </w:pPr>
    </w:p>
    <w:p>
      <w:pPr>
        <w:pStyle w:val="6"/>
        <w:spacing w:before="2" w:after="0" w:line="307" w:lineRule="auto"/>
        <w:ind w:left="780" w:right="647" w:firstLine="417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7"/>
        </w:rPr>
        <w:t>O Python é uma linguagem dinâmica, interpretada, robusta, multiplataforma, multi-paradigma (orientação à objetos, funcional, refletiva e imperativa) e está preparada para rodar em JVM e .NET Framework. Lançada em 1991 por Guido van Rossum, é uma linguagem livre (até para projetos comerciais) e hoje pode-se programar para desktops, web e mobile.</w:t>
      </w:r>
    </w:p>
    <w:p>
      <w:pPr>
        <w:pStyle w:val="2"/>
        <w:numPr>
          <w:ilvl w:val="1"/>
          <w:numId w:val="1"/>
        </w:numPr>
        <w:tabs>
          <w:tab w:val="left" w:pos="1270"/>
        </w:tabs>
        <w:spacing w:before="188" w:after="0"/>
        <w:ind w:left="1269" w:hanging="4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 xml:space="preserve">Lexemas </w:t>
      </w:r>
      <w:r>
        <w:rPr>
          <w:rFonts w:hint="default" w:ascii="Times New Roman" w:hAnsi="Times New Roman" w:cs="Times New Roman"/>
          <w:color w:val="000007"/>
          <w:spacing w:val="-3"/>
        </w:rPr>
        <w:t>de</w:t>
      </w:r>
      <w:r>
        <w:rPr>
          <w:rFonts w:hint="default" w:ascii="Times New Roman" w:hAnsi="Times New Roman" w:cs="Times New Roman"/>
          <w:color w:val="000007"/>
          <w:spacing w:val="2"/>
        </w:rPr>
        <w:t xml:space="preserve"> </w:t>
      </w:r>
      <w:r>
        <w:rPr>
          <w:rFonts w:hint="default" w:ascii="Times New Roman" w:hAnsi="Times New Roman" w:cs="Times New Roman"/>
          <w:color w:val="000007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u w:val="single" w:color="000007"/>
        </w:rPr>
        <w:t>ython</w:t>
      </w:r>
    </w:p>
    <w:p>
      <w:pPr>
        <w:pStyle w:val="6"/>
        <w:spacing w:before="5" w:after="0"/>
        <w:jc w:val="both"/>
        <w:rPr>
          <w:rFonts w:hint="default" w:ascii="Times New Roman" w:hAnsi="Times New Roman" w:cs="Times New Roman"/>
          <w:b/>
          <w:sz w:val="42"/>
        </w:rPr>
      </w:pPr>
    </w:p>
    <w:p>
      <w:pPr>
        <w:pStyle w:val="6"/>
        <w:spacing w:line="307" w:lineRule="auto"/>
        <w:ind w:left="780" w:right="734" w:firstLine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ython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 xml:space="preserve">é uma linguagem </w:t>
      </w:r>
      <w:r>
        <w:rPr>
          <w:rFonts w:hint="default" w:ascii="Times New Roman" w:hAnsi="Times New Roman" w:cs="Times New Roman"/>
          <w:i/>
          <w:color w:val="000007"/>
        </w:rPr>
        <w:t>case sensitive</w:t>
      </w:r>
      <w:r>
        <w:rPr>
          <w:rFonts w:hint="default" w:ascii="Times New Roman" w:hAnsi="Times New Roman" w:cs="Times New Roman"/>
          <w:color w:val="000007"/>
        </w:rPr>
        <w:t>, dessa forma, ela diferencia maiúsculas de minúsculas. A seguir apresentamos os lexemas válidos nessa linguagem.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95" w:after="0"/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Comentários</w:t>
      </w:r>
    </w:p>
    <w:p>
      <w:pPr>
        <w:pStyle w:val="6"/>
        <w:spacing w:before="162" w:after="0" w:line="307" w:lineRule="auto"/>
        <w:ind w:left="780" w:right="647" w:firstLine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 xml:space="preserve">Em 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ython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 xml:space="preserve"> 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temos</w:t>
      </w:r>
      <w:r>
        <w:rPr>
          <w:rFonts w:hint="default" w:ascii="Times New Roman" w:hAnsi="Times New Roman" w:cs="Times New Roman"/>
          <w:color w:val="000007"/>
        </w:rPr>
        <w:t xml:space="preserve"> dois tipos de comentários. Comentários inline e a notação multilines. 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  <w:r>
        <w:rPr>
          <w:rFonts w:hint="default" w:ascii="Times New Roman" w:hAnsi="Times New Roman" w:cs="Times New Roman"/>
          <w:b/>
          <w:color w:val="00AF50"/>
          <w:sz w:val="20"/>
        </w:rPr>
        <w:t># Exemplo de comentário inline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  <w:r>
        <w:rPr>
          <w:rFonts w:hint="default" w:ascii="Times New Roman" w:hAnsi="Times New Roman" w:cs="Times New Roman"/>
          <w:b/>
          <w:color w:val="00AF50"/>
          <w:sz w:val="20"/>
        </w:rPr>
        <w:t>‘’’ Exemplo da notação multilines com três aspas simples ’’’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  <w:r>
        <w:rPr>
          <w:rFonts w:hint="default" w:ascii="Times New Roman" w:hAnsi="Times New Roman" w:cs="Times New Roman"/>
          <w:b/>
          <w:color w:val="00AF50"/>
          <w:sz w:val="20"/>
        </w:rPr>
        <w:t>“”” Exemplo de notação multilines com três aspas duplas “””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81" w:after="0"/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Palavras</w:t>
      </w:r>
      <w:r>
        <w:rPr>
          <w:rFonts w:hint="default" w:ascii="Times New Roman" w:hAnsi="Times New Roman" w:cs="Times New Roman"/>
          <w:color w:val="000007"/>
          <w:spacing w:val="-1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>reservadas</w:t>
      </w:r>
    </w:p>
    <w:p>
      <w:pPr>
        <w:pStyle w:val="6"/>
        <w:spacing w:before="163" w:after="39"/>
        <w:ind w:left="780" w:firstLine="0"/>
        <w:jc w:val="both"/>
        <w:rPr>
          <w:rFonts w:hint="default" w:ascii="Times New Roman" w:hAnsi="Times New Roman" w:cs="Times New Roman"/>
        </w:rPr>
      </w:pPr>
      <w:commentRangeStart w:id="0"/>
      <w:r>
        <w:rPr>
          <w:rFonts w:hint="default" w:ascii="Times New Roman" w:hAnsi="Times New Roman" w:cs="Times New Roman"/>
          <w:color w:val="000007"/>
        </w:rPr>
        <w:t>A seguir apresentamos a lista de palavras reservadas dessa linguagem</w:t>
      </w:r>
      <w:commentRangeEnd w:id="0"/>
      <w:r>
        <w:commentReference w:id="0"/>
      </w:r>
      <w:r>
        <w:rPr>
          <w:rFonts w:hint="default" w:ascii="Times New Roman" w:hAnsi="Times New Roman" w:cs="Times New Roman"/>
          <w:color w:val="000007"/>
        </w:rPr>
        <w:t>:</w:t>
      </w:r>
    </w:p>
    <w:tbl>
      <w:tblPr>
        <w:tblStyle w:val="12"/>
        <w:tblW w:w="8521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19"/>
        <w:gridCol w:w="1420"/>
        <w:gridCol w:w="1422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False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True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class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finally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color w:val="FF0000"/>
                <w:sz w:val="18"/>
                <w:rPrChange w:id="0" w:author="lumesi" w:date="2018-12-25T22:54:28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is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return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def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None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  <w:lang w:val="pt-BR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  <w:lang w:val="pt-BR"/>
              </w:rPr>
              <w:t>caractere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continue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for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try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from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while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global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not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with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elif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import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pass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break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except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color w:val="FF0000"/>
                <w:sz w:val="18"/>
                <w:rPrChange w:id="1" w:author="lumesi" w:date="2018-12-25T22:54:38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in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as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7" w:firstLine="0"/>
              <w:jc w:val="both"/>
              <w:rPr>
                <w:rFonts w:hint="default" w:ascii="Times New Roman" w:hAnsi="Times New Roman" w:cs="Times New Roman"/>
                <w:color w:val="000000" w:themeColor="text1"/>
                <w:sz w:val="18"/>
                <w:highlight w:val="none"/>
                <w:shd w:val="clear" w:color="auto" w:fill="auto"/>
                <w:lang w:val="pt-BR"/>
                <w:rPrChange w:id="2" w:author="igsan" w:date="2019-01-05T09:17:36Z">
                  <w:rPr>
                    <w:rFonts w:hint="default" w:ascii="Times New Roman" w:hAnsi="Times New Roman" w:cs="Times New Roman"/>
                    <w:sz w:val="18"/>
                    <w:highlight w:val="none"/>
                    <w:lang w:val="pt-BR"/>
                  </w:rPr>
                </w:rPrChange>
                <w14:textFill>
                  <w14:solidFill>
                    <w14:schemeClr w14:val="tx1"/>
                  </w14:solidFill>
                </w14:textFill>
              </w:rPr>
            </w:pPr>
            <w:ins w:id="3" w:author="igsan" w:date="2019-01-05T09:16:54Z">
              <w:bookmarkStart w:id="2" w:name="_GoBack" w:colFirst="0" w:colLast="1"/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highlight w:val="none"/>
                  <w:shd w:val="clear" w:color="auto" w:fill="auto"/>
                  <w:lang w:val="pt-BR"/>
                  <w:rPrChange w:id="4" w:author="igsan" w:date="2019-01-05T09:17:36Z">
                    <w:rPr>
                      <w:rFonts w:hint="default" w:ascii="Times New Roman" w:hAnsi="Times New Roman" w:cs="Times New Roman"/>
                      <w:sz w:val="18"/>
                      <w:highlight w:val="none"/>
                      <w:lang w:val="pt-BR"/>
                    </w:rPr>
                  </w:rPrChange>
                  <w14:textFill>
                    <w14:solidFill>
                      <w14:schemeClr w14:val="tx1"/>
                    </w14:solidFill>
                  </w14:textFill>
                </w:rPr>
                <w:t>if</w:t>
              </w:r>
            </w:ins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8" w:firstLine="0"/>
              <w:jc w:val="both"/>
              <w:rPr>
                <w:rFonts w:hint="default" w:ascii="Times New Roman" w:hAnsi="Times New Roman" w:cs="Times New Roman"/>
                <w:color w:val="000000" w:themeColor="text1"/>
                <w:sz w:val="18"/>
                <w:highlight w:val="none"/>
                <w:shd w:val="clear" w:color="auto" w:fill="auto"/>
                <w:lang w:val="pt-BR"/>
                <w:rPrChange w:id="6" w:author="igsan" w:date="2019-01-05T09:17:36Z">
                  <w:rPr>
                    <w:rFonts w:hint="default" w:ascii="Times New Roman" w:hAnsi="Times New Roman" w:cs="Times New Roman"/>
                    <w:sz w:val="18"/>
                    <w:highlight w:val="none"/>
                    <w:lang w:val="pt-BR"/>
                  </w:rPr>
                </w:rPrChange>
                <w14:textFill>
                  <w14:solidFill>
                    <w14:schemeClr w14:val="tx1"/>
                  </w14:solidFill>
                </w14:textFill>
              </w:rPr>
            </w:pPr>
            <w:ins w:id="7" w:author="igsan" w:date="2019-01-05T09:16:57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highlight w:val="none"/>
                  <w:shd w:val="clear" w:color="auto" w:fill="auto"/>
                  <w:lang w:val="pt-BR"/>
                  <w:rPrChange w:id="8" w:author="igsan" w:date="2019-01-05T09:17:36Z">
                    <w:rPr>
                      <w:rFonts w:hint="default" w:ascii="Times New Roman" w:hAnsi="Times New Roman" w:cs="Times New Roman"/>
                      <w:sz w:val="18"/>
                      <w:highlight w:val="none"/>
                      <w:lang w:val="pt-BR"/>
                    </w:rPr>
                  </w:rPrChange>
                  <w14:textFill>
                    <w14:solidFill>
                      <w14:schemeClr w14:val="tx1"/>
                    </w14:solidFill>
                  </w14:textFill>
                </w:rPr>
                <w:t>else</w:t>
              </w:r>
            </w:ins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</w:tr>
      <w:bookmarkEnd w:id="2"/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  <w:sz w:val="20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  <w:sz w:val="2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</w:rPr>
        <w:sectPr>
          <w:headerReference r:id="rId5" w:type="default"/>
          <w:footerReference r:id="rId6" w:type="default"/>
          <w:pgSz w:w="11906" w:h="16838"/>
          <w:pgMar w:top="1800" w:right="1020" w:bottom="1220" w:left="1020" w:header="851" w:footer="1021" w:gutter="0"/>
          <w:pgNumType w:fmt="decimal" w:start="1"/>
          <w:formProt w:val="0"/>
          <w:docGrid w:linePitch="100" w:charSpace="0"/>
        </w:sectPr>
      </w:pPr>
    </w:p>
    <w:p>
      <w:pPr>
        <w:pStyle w:val="6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246" w:after="0"/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Operadores e</w:t>
      </w:r>
      <w:r>
        <w:rPr>
          <w:rFonts w:hint="default" w:ascii="Times New Roman" w:hAnsi="Times New Roman" w:cs="Times New Roman"/>
          <w:color w:val="000007"/>
          <w:spacing w:val="-5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>delimitadores.</w:t>
      </w:r>
    </w:p>
    <w:p>
      <w:pPr>
        <w:pStyle w:val="6"/>
        <w:spacing w:before="162" w:after="38"/>
        <w:ind w:left="780" w:firstLine="0"/>
        <w:jc w:val="both"/>
        <w:rPr>
          <w:rFonts w:hint="default" w:ascii="Times New Roman" w:hAnsi="Times New Roman" w:cs="Times New Roman"/>
        </w:rPr>
      </w:pPr>
      <w:commentRangeStart w:id="1"/>
      <w:r>
        <w:rPr>
          <w:rFonts w:hint="default" w:ascii="Times New Roman" w:hAnsi="Times New Roman" w:cs="Times New Roman"/>
          <w:color w:val="000007"/>
        </w:rPr>
        <w:t>A seguir são apresentados os operadores e delimitadores válidos na linguagem</w:t>
      </w:r>
      <w:commentRangeEnd w:id="1"/>
      <w:r>
        <w:commentReference w:id="1"/>
      </w:r>
    </w:p>
    <w:tbl>
      <w:tblPr>
        <w:tblStyle w:val="12"/>
        <w:tblW w:w="8521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19"/>
        <w:gridCol w:w="1420"/>
        <w:gridCol w:w="1422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'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0" w:author="lumesi" w:date="2018-12-25T22:55:19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**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&lt;=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&gt;=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</w:rPr>
              <w:t>==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=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!=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&lt;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&gt;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(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)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[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]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“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  <w:highlight w:val="yellow"/>
                <w:rPrChange w:id="11" w:author="lumesi" w:date="2018-12-25T22:56:50Z">
                  <w:rPr>
                    <w:rFonts w:hint="default" w:ascii="Times New Roman" w:hAnsi="Times New Roman" w:cs="Times New Roman"/>
                    <w:color w:val="000007"/>
                    <w:w w:val="98"/>
                    <w:sz w:val="18"/>
                  </w:rPr>
                </w:rPrChange>
              </w:rPr>
              <w:t>“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/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*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+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2" w:author="lumesi" w:date="2018-12-25T22:56:09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%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13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4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+=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15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6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-=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17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8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*=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19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20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/=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21" w:author="lumesi" w:date="2018-12-25T22:55:58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%=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6" w:firstLine="0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7" w:firstLine="0"/>
              <w:jc w:val="both"/>
              <w:rPr>
                <w:rFonts w:hint="default" w:ascii="Times New Roman" w:hAnsi="Times New Roman" w:cs="Times New Roman"/>
                <w:color w:val="000007"/>
                <w:sz w:val="18"/>
                <w:lang w:val="en-US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8" w:firstLine="0"/>
              <w:jc w:val="both"/>
              <w:rPr>
                <w:rFonts w:hint="default" w:ascii="Times New Roman" w:hAnsi="Times New Roman" w:cs="Times New Roman"/>
                <w:color w:val="000007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9" w:firstLine="0"/>
              <w:jc w:val="both"/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6"/>
        <w:jc w:val="both"/>
        <w:rPr>
          <w:rFonts w:hint="default" w:ascii="Times New Roman" w:hAnsi="Times New Roman" w:cs="Times New Roman"/>
          <w:sz w:val="24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166" w:after="0"/>
        <w:ind w:left="1312" w:hanging="532"/>
        <w:jc w:val="both"/>
        <w:rPr>
          <w:rFonts w:hint="default" w:ascii="Times New Roman" w:hAnsi="Times New Roman" w:cs="Times New Roman"/>
        </w:rPr>
      </w:pPr>
      <w:commentRangeStart w:id="2"/>
      <w:r>
        <w:rPr>
          <w:rFonts w:hint="default" w:ascii="Times New Roman" w:hAnsi="Times New Roman" w:cs="Times New Roman"/>
          <w:color w:val="000007"/>
        </w:rPr>
        <w:t>Literais</w:t>
      </w:r>
      <w:r>
        <w:rPr>
          <w:rFonts w:hint="default" w:ascii="Times New Roman" w:hAnsi="Times New Roman" w:cs="Times New Roman"/>
          <w:color w:val="000007"/>
          <w:spacing w:val="-1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>string</w:t>
      </w:r>
      <w:commentRangeEnd w:id="2"/>
      <w:r>
        <w:commentReference w:id="2"/>
      </w:r>
      <w:r>
        <w:rPr>
          <w:rFonts w:hint="default" w:ascii="Times New Roman" w:hAnsi="Times New Roman" w:cs="Times New Roman"/>
          <w:color w:val="000007"/>
        </w:rPr>
        <w:t>.</w:t>
      </w:r>
    </w:p>
    <w:p>
      <w:pPr>
        <w:pStyle w:val="6"/>
        <w:spacing w:before="162" w:after="38"/>
        <w:ind w:left="780" w:firstLine="0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color w:val="000007"/>
        </w:rPr>
        <w:t xml:space="preserve">s literais string em Python estão sempre disponíveis em tempo de execução, sem a necessidade de importar nenhuma biblioteca, isto é, são </w:t>
      </w:r>
      <w:del w:id="22" w:author="lumesi" w:date="2018-12-25T22:57:51Z">
        <w:r>
          <w:rPr>
            <w:rFonts w:hint="default" w:ascii="Times New Roman" w:hAnsi="Times New Roman" w:cs="Times New Roman"/>
            <w:i/>
            <w:iCs/>
            <w:color w:val="000007"/>
            <w:lang w:val="en-US"/>
            <w:rPrChange w:id="23" w:author="lumesi" w:date="2018-12-25T22:57:48Z">
              <w:rPr>
                <w:rFonts w:hint="default" w:ascii="Times New Roman" w:hAnsi="Times New Roman" w:cs="Times New Roman"/>
                <w:color w:val="000007"/>
              </w:rPr>
            </w:rPrChange>
          </w:rPr>
          <w:delText>builtins</w:delText>
        </w:r>
      </w:del>
      <w:ins w:id="24" w:author="lumesi" w:date="2018-12-25T22:57:51Z">
        <w:r>
          <w:rPr>
            <w:rFonts w:hint="default" w:ascii="Times New Roman" w:hAnsi="Times New Roman" w:cs="Times New Roman"/>
            <w:i/>
            <w:iCs/>
            <w:color w:val="000007"/>
          </w:rPr>
          <w:t>em</w:t>
        </w:r>
      </w:ins>
      <w:ins w:id="25" w:author="lumesi" w:date="2018-12-25T22:57:52Z">
        <w:r>
          <w:rPr>
            <w:rFonts w:hint="default" w:ascii="Times New Roman" w:hAnsi="Times New Roman" w:cs="Times New Roman"/>
            <w:i/>
            <w:iCs/>
            <w:color w:val="000007"/>
          </w:rPr>
          <w:t>butidas</w:t>
        </w:r>
      </w:ins>
      <w:r>
        <w:rPr>
          <w:rFonts w:hint="default" w:ascii="Times New Roman" w:hAnsi="Times New Roman" w:cs="Times New Roman"/>
          <w:color w:val="000007"/>
        </w:rPr>
        <w:t>. Além disso, são imutáveis</w:t>
      </w:r>
      <w:del w:id="26" w:author="lumesi" w:date="2018-12-25T22:57:58Z">
        <w:r>
          <w:rPr>
            <w:rFonts w:hint="default" w:ascii="Times New Roman" w:hAnsi="Times New Roman" w:cs="Times New Roman"/>
            <w:color w:val="000007"/>
            <w:lang w:val="en-US"/>
          </w:rPr>
          <w:delText>,</w:delText>
        </w:r>
      </w:del>
      <w:ins w:id="27" w:author="lumesi" w:date="2018-12-25T22:57:58Z">
        <w:r>
          <w:rPr>
            <w:rFonts w:hint="default" w:ascii="Times New Roman" w:hAnsi="Times New Roman" w:cs="Times New Roman"/>
            <w:color w:val="000007"/>
          </w:rPr>
          <w:t>.</w:t>
        </w:r>
      </w:ins>
      <w:r>
        <w:rPr>
          <w:rFonts w:hint="default" w:ascii="Times New Roman" w:hAnsi="Times New Roman" w:cs="Times New Roman"/>
          <w:color w:val="000007"/>
        </w:rPr>
        <w:t xml:space="preserve"> </w:t>
      </w:r>
      <w:del w:id="28" w:author="lumesi" w:date="2018-12-25T22:57:59Z">
        <w:r>
          <w:rPr>
            <w:rFonts w:hint="default" w:ascii="Times New Roman" w:hAnsi="Times New Roman" w:cs="Times New Roman"/>
            <w:color w:val="000007"/>
            <w:lang w:val="en-US"/>
          </w:rPr>
          <w:delText>e</w:delText>
        </w:r>
      </w:del>
      <w:ins w:id="29" w:author="lumesi" w:date="2018-12-25T22:57:59Z">
        <w:r>
          <w:rPr>
            <w:rFonts w:hint="default" w:ascii="Times New Roman" w:hAnsi="Times New Roman" w:cs="Times New Roman"/>
            <w:color w:val="000007"/>
          </w:rPr>
          <w:t>E</w:t>
        </w:r>
      </w:ins>
      <w:r>
        <w:rPr>
          <w:rFonts w:hint="default" w:ascii="Times New Roman" w:hAnsi="Times New Roman" w:cs="Times New Roman"/>
          <w:color w:val="000007"/>
        </w:rPr>
        <w:t xml:space="preserve">m outras palavras, não é possível adicionar, remover ou mesmo modificar algum caractere de uma string. Acrescenta-se ainda que, para realizar essas operações, Python precisa criar uma nova string. Assim sendo, as literais podem ser colocados entre aspas simples ( ‘ ) ou aspas dupla ( “ ). </w:t>
      </w:r>
    </w:p>
    <w:p>
      <w:pPr>
        <w:pStyle w:val="6"/>
        <w:spacing w:before="162" w:after="38"/>
        <w:ind w:left="780" w:firstLine="0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Diante do que foi dito no primeiro parágrafo, segue alguns exemplos que irão clarificar nosso entendimento, a saber:</w:t>
      </w:r>
    </w:p>
    <w:p>
      <w:pPr>
        <w:pStyle w:val="6"/>
        <w:spacing w:before="162" w:after="38"/>
        <w:ind w:left="780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robo = ‘chatbot’</w:t>
      </w:r>
    </w:p>
    <w:p>
      <w:pPr>
        <w:pStyle w:val="6"/>
        <w:spacing w:before="162" w:after="38"/>
        <w:ind w:left="780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sdk = ‘”botframework”</w:t>
      </w:r>
    </w:p>
    <w:p>
      <w:pPr>
        <w:pStyle w:val="6"/>
        <w:spacing w:before="162" w:after="0" w:line="307" w:lineRule="auto"/>
        <w:ind w:left="780" w:right="647" w:firstLine="532"/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Literal</w:t>
      </w:r>
      <w:r>
        <w:rPr>
          <w:rFonts w:hint="default" w:ascii="Times New Roman" w:hAnsi="Times New Roman" w:cs="Times New Roman"/>
          <w:color w:val="000007"/>
          <w:spacing w:val="4"/>
        </w:rPr>
        <w:t xml:space="preserve"> </w:t>
      </w:r>
      <w:r>
        <w:rPr>
          <w:rFonts w:hint="default" w:ascii="Times New Roman" w:hAnsi="Times New Roman" w:cs="Times New Roman"/>
          <w:color w:val="000007"/>
          <w:spacing w:val="-3"/>
        </w:rPr>
        <w:t>numérica.</w:t>
      </w:r>
    </w:p>
    <w:p>
      <w:pPr>
        <w:pStyle w:val="6"/>
        <w:spacing w:before="163" w:after="0"/>
        <w:ind w:left="1440" w:firstLine="0"/>
        <w:jc w:val="both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 xml:space="preserve">A linguagem Python apresenta três tipos de iterais numéricos, a saber: Inteiros, número de ponto flutuante </w:t>
      </w:r>
      <w:r>
        <w:rPr>
          <w:rFonts w:hint="default" w:ascii="Times New Roman" w:hAnsi="Times New Roman" w:cs="Times New Roman"/>
          <w:strike/>
          <w:color w:val="000007"/>
          <w:sz w:val="20"/>
          <w:lang w:val="pt-BR"/>
          <w:rPrChange w:id="30" w:author="lumesi" w:date="2018-12-25T22:58:58Z">
            <w:rPr>
              <w:rFonts w:hint="default" w:ascii="Times New Roman" w:hAnsi="Times New Roman" w:cs="Times New Roman"/>
              <w:color w:val="000007"/>
              <w:sz w:val="20"/>
              <w:lang w:val="pt-BR"/>
            </w:rPr>
          </w:rPrChange>
        </w:rPr>
        <w:t xml:space="preserve">e números </w:t>
      </w:r>
      <w:r>
        <w:rPr>
          <w:rFonts w:hint="default" w:ascii="Times New Roman" w:hAnsi="Times New Roman" w:cs="Times New Roman"/>
          <w:strike/>
          <w:color w:val="000007"/>
          <w:sz w:val="20"/>
          <w:rPrChange w:id="31" w:author="lumesi" w:date="2018-12-25T22:58:58Z">
            <w:rPr>
              <w:rFonts w:hint="default" w:ascii="Times New Roman" w:hAnsi="Times New Roman" w:cs="Times New Roman"/>
              <w:color w:val="000007"/>
              <w:sz w:val="20"/>
            </w:rPr>
          </w:rPrChange>
        </w:rPr>
        <w:t>complexos</w:t>
      </w:r>
      <w:r>
        <w:rPr>
          <w:rFonts w:hint="default" w:ascii="Times New Roman" w:hAnsi="Times New Roman" w:cs="Times New Roman"/>
          <w:color w:val="000007"/>
          <w:sz w:val="20"/>
          <w:lang w:val="pt-BR"/>
        </w:rPr>
        <w:t>. Para exemplificar, segue alguns exemplos de código, por exemplo:</w:t>
      </w:r>
    </w:p>
    <w:p>
      <w:pPr>
        <w:pStyle w:val="6"/>
        <w:spacing w:before="163" w:after="0"/>
        <w:ind w:left="1312" w:firstLine="0"/>
        <w:jc w:val="center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>i = 1</w:t>
      </w:r>
    </w:p>
    <w:p>
      <w:pPr>
        <w:pStyle w:val="6"/>
        <w:spacing w:before="163" w:after="0"/>
        <w:ind w:left="1312" w:firstLine="0"/>
        <w:jc w:val="center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>f = 3.14</w:t>
      </w:r>
    </w:p>
    <w:p>
      <w:pPr>
        <w:pStyle w:val="6"/>
        <w:spacing w:before="163" w:after="0"/>
        <w:ind w:left="1312" w:firstLine="0"/>
        <w:jc w:val="center"/>
        <w:rPr>
          <w:rFonts w:hint="default" w:ascii="Times New Roman" w:hAnsi="Times New Roman" w:cs="Times New Roman"/>
          <w:strike/>
          <w:color w:val="000007"/>
          <w:sz w:val="20"/>
          <w:lang w:val="pt-BR"/>
          <w:rPrChange w:id="32" w:author="lumesi" w:date="2018-12-25T22:59:07Z">
            <w:rPr>
              <w:rFonts w:hint="default" w:ascii="Times New Roman" w:hAnsi="Times New Roman" w:cs="Times New Roman"/>
              <w:color w:val="000007"/>
              <w:sz w:val="20"/>
              <w:lang w:val="pt-BR"/>
            </w:rPr>
          </w:rPrChange>
        </w:rPr>
      </w:pPr>
      <w:r>
        <w:rPr>
          <w:rFonts w:hint="default" w:ascii="Times New Roman" w:hAnsi="Times New Roman" w:cs="Times New Roman"/>
          <w:strike/>
          <w:color w:val="000007"/>
          <w:sz w:val="20"/>
          <w:lang w:val="pt-BR"/>
          <w:rPrChange w:id="33" w:author="lumesi" w:date="2018-12-25T22:59:07Z">
            <w:rPr>
              <w:rFonts w:hint="default" w:ascii="Times New Roman" w:hAnsi="Times New Roman" w:cs="Times New Roman"/>
              <w:color w:val="000007"/>
              <w:sz w:val="20"/>
              <w:lang w:val="pt-BR"/>
            </w:rPr>
          </w:rPrChange>
        </w:rPr>
        <w:t>c = 3+4j</w:t>
      </w:r>
    </w:p>
    <w:p>
      <w:pPr>
        <w:pStyle w:val="6"/>
        <w:spacing w:before="163" w:after="0"/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ind w:left="1312" w:hanging="532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Identificador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pStyle w:val="6"/>
        <w:spacing w:before="163" w:after="0"/>
        <w:ind w:left="1440" w:firstLine="0"/>
        <w:jc w:val="both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>Os identificadoes são também chamados de “nomes”</w:t>
      </w:r>
      <w:del w:id="34" w:author="lumesi" w:date="2018-12-25T22:59:30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>,</w:delText>
        </w:r>
      </w:del>
      <w:ins w:id="35" w:author="lumesi" w:date="2018-12-25T22:59:30Z">
        <w:r>
          <w:rPr>
            <w:rFonts w:hint="default" w:ascii="Times New Roman" w:hAnsi="Times New Roman" w:cs="Times New Roman"/>
            <w:color w:val="000007"/>
            <w:sz w:val="20"/>
          </w:rPr>
          <w:t>.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 xml:space="preserve"> </w:t>
      </w:r>
      <w:del w:id="36" w:author="lumesi" w:date="2018-12-25T22:59:33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>ainda por cima, d</w:delText>
        </w:r>
      </w:del>
      <w:ins w:id="37" w:author="lumesi" w:date="2018-12-25T22:59:33Z">
        <w:r>
          <w:rPr>
            <w:rFonts w:hint="default" w:ascii="Times New Roman" w:hAnsi="Times New Roman" w:cs="Times New Roman"/>
            <w:color w:val="000007"/>
            <w:sz w:val="20"/>
          </w:rPr>
          <w:t>D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entro do intervalo ASCII(U + 0001..U +  007F ) os caracteres  válidos para identificadores são os mesmo para Python versão 2.x. Diante disso, as letras maiusculas e minusculas A</w:t>
      </w:r>
      <w:del w:id="38" w:author="lumesi" w:date="2018-12-25T23:00:14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 xml:space="preserve">, atraves de </w:delText>
        </w:r>
      </w:del>
      <w:ins w:id="39" w:author="lumesi" w:date="2018-12-25T23:00:14Z">
        <w:r>
          <w:rPr>
            <w:rFonts w:hint="default" w:ascii="Times New Roman" w:hAnsi="Times New Roman" w:cs="Times New Roman"/>
            <w:color w:val="000007"/>
            <w:sz w:val="20"/>
          </w:rPr>
          <w:t>-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Z</w:t>
      </w:r>
      <w:ins w:id="40" w:author="lumesi" w:date="2018-12-25T23:00:29Z">
        <w:r>
          <w:rPr>
            <w:rFonts w:hint="default" w:ascii="Times New Roman" w:hAnsi="Times New Roman" w:cs="Times New Roman"/>
            <w:color w:val="000007"/>
            <w:sz w:val="20"/>
          </w:rPr>
          <w:t xml:space="preserve"> a-z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, o sublinhado _ e, exceto  para o primeiro caractere, os digitos  0</w:t>
      </w:r>
      <w:del w:id="41" w:author="lumesi" w:date="2018-12-25T23:00:19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 xml:space="preserve"> atraves de </w:delText>
        </w:r>
      </w:del>
      <w:ins w:id="42" w:author="lumesi" w:date="2018-12-25T23:00:19Z">
        <w:r>
          <w:rPr>
            <w:rFonts w:hint="default" w:ascii="Times New Roman" w:hAnsi="Times New Roman" w:cs="Times New Roman"/>
            <w:color w:val="000007"/>
            <w:sz w:val="20"/>
          </w:rPr>
          <w:t>-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9.</w:t>
      </w:r>
    </w:p>
    <w:p>
      <w:pPr>
        <w:pStyle w:val="6"/>
        <w:spacing w:before="163" w:after="0"/>
        <w:ind w:left="1440" w:firstLine="0"/>
        <w:jc w:val="both"/>
        <w:rPr>
          <w:rFonts w:hint="default" w:ascii="Times New Roman" w:hAnsi="Times New Roman" w:cs="Times New Roman"/>
          <w:color w:val="000007"/>
          <w:sz w:val="20"/>
          <w:lang w:val="pt-BR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94" w:after="0"/>
        <w:ind w:left="1312" w:hanging="532"/>
        <w:jc w:val="both"/>
        <w:rPr>
          <w:rFonts w:hint="default" w:ascii="Times New Roman" w:hAnsi="Times New Roman" w:cs="Times New Roman"/>
          <w:color w:val="000007"/>
          <w:spacing w:val="-4"/>
        </w:rPr>
      </w:pPr>
      <w:r>
        <w:rPr>
          <w:rFonts w:hint="default" w:ascii="Times New Roman" w:hAnsi="Times New Roman" w:cs="Times New Roman"/>
          <w:color w:val="000007"/>
          <w:spacing w:val="-4"/>
        </w:rPr>
        <w:t>Variáveis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pStyle w:val="6"/>
        <w:spacing w:before="70" w:after="0"/>
        <w:ind w:left="1197" w:firstLine="0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 xml:space="preserve">A elaboração de uma variável </w:t>
      </w:r>
      <w:ins w:id="43" w:author="lumesi" w:date="2018-12-25T23:00:40Z">
        <w:r>
          <w:rPr>
            <w:rFonts w:hint="default" w:ascii="Times New Roman" w:hAnsi="Times New Roman" w:cs="Times New Roman"/>
            <w:color w:val="000007"/>
          </w:rPr>
          <w:t>se</w:t>
        </w:r>
      </w:ins>
      <w:ins w:id="44" w:author="lumesi" w:date="2018-12-25T23:00:41Z">
        <w:r>
          <w:rPr>
            <w:rFonts w:hint="default" w:ascii="Times New Roman" w:hAnsi="Times New Roman" w:cs="Times New Roman"/>
            <w:color w:val="000007"/>
          </w:rPr>
          <w:t xml:space="preserve"> </w:t>
        </w:r>
      </w:ins>
      <w:del w:id="45" w:author="lumesi" w:date="2018-12-25T23:00:43Z">
        <w:r>
          <w:rPr>
            <w:rFonts w:hint="default" w:ascii="Times New Roman" w:hAnsi="Times New Roman" w:cs="Times New Roman"/>
            <w:color w:val="000007"/>
            <w:lang w:val="en-US"/>
          </w:rPr>
          <w:delText>dar-se</w:delText>
        </w:r>
      </w:del>
      <w:ins w:id="46" w:author="lumesi" w:date="2018-12-25T23:00:43Z">
        <w:r>
          <w:rPr>
            <w:rFonts w:hint="default" w:ascii="Times New Roman" w:hAnsi="Times New Roman" w:cs="Times New Roman"/>
            <w:color w:val="000007"/>
          </w:rPr>
          <w:t>d</w:t>
        </w:r>
      </w:ins>
      <w:ins w:id="47" w:author="lumesi" w:date="2018-12-25T23:00:44Z">
        <w:r>
          <w:rPr>
            <w:rFonts w:hint="default" w:ascii="Times New Roman" w:hAnsi="Times New Roman" w:cs="Times New Roman"/>
            <w:color w:val="000007"/>
          </w:rPr>
          <w:t>á</w:t>
        </w:r>
      </w:ins>
      <w:r>
        <w:rPr>
          <w:rFonts w:hint="default" w:ascii="Times New Roman" w:hAnsi="Times New Roman" w:cs="Times New Roman"/>
          <w:color w:val="000007"/>
        </w:rPr>
        <w:t xml:space="preserve"> da seguinte maneira, a saber: nomes longos, contendo letras e números</w:t>
      </w:r>
      <w:del w:id="48" w:author="lumesi" w:date="2018-12-25T23:01:01Z">
        <w:r>
          <w:rPr>
            <w:rFonts w:hint="default" w:ascii="Times New Roman" w:hAnsi="Times New Roman" w:cs="Times New Roman"/>
            <w:color w:val="000007"/>
            <w:lang w:val="en-US"/>
          </w:rPr>
          <w:delText>,</w:delText>
        </w:r>
      </w:del>
      <w:ins w:id="49" w:author="lumesi" w:date="2018-12-25T23:01:01Z">
        <w:r>
          <w:rPr>
            <w:rFonts w:hint="default" w:ascii="Times New Roman" w:hAnsi="Times New Roman" w:cs="Times New Roman"/>
            <w:color w:val="000007"/>
          </w:rPr>
          <w:t>.</w:t>
        </w:r>
      </w:ins>
      <w:r>
        <w:rPr>
          <w:rFonts w:hint="default" w:ascii="Times New Roman" w:hAnsi="Times New Roman" w:cs="Times New Roman"/>
          <w:color w:val="000007"/>
        </w:rPr>
        <w:t xml:space="preserve"> </w:t>
      </w:r>
      <w:del w:id="50" w:author="lumesi" w:date="2018-12-25T23:01:03Z">
        <w:r>
          <w:rPr>
            <w:rFonts w:hint="default" w:ascii="Times New Roman" w:hAnsi="Times New Roman" w:cs="Times New Roman"/>
            <w:color w:val="000007"/>
            <w:lang w:val="en-US"/>
          </w:rPr>
          <w:delText>e</w:delText>
        </w:r>
      </w:del>
      <w:ins w:id="51" w:author="lumesi" w:date="2018-12-25T23:01:03Z">
        <w:r>
          <w:rPr>
            <w:rFonts w:hint="default" w:ascii="Times New Roman" w:hAnsi="Times New Roman" w:cs="Times New Roman"/>
            <w:color w:val="000007"/>
          </w:rPr>
          <w:t>E</w:t>
        </w:r>
      </w:ins>
      <w:del w:id="52" w:author="lumesi" w:date="2018-12-25T23:01:04Z">
        <w:r>
          <w:rPr>
            <w:rFonts w:hint="default" w:ascii="Times New Roman" w:hAnsi="Times New Roman" w:cs="Times New Roman"/>
            <w:color w:val="000007"/>
            <w:lang w:val="en-US"/>
          </w:rPr>
          <w:delText>t</w:delText>
        </w:r>
      </w:del>
      <w:ins w:id="53" w:author="lumesi" w:date="2018-12-25T23:01:04Z">
        <w:r>
          <w:rPr>
            <w:rFonts w:hint="default" w:ascii="Times New Roman" w:hAnsi="Times New Roman" w:cs="Times New Roman"/>
            <w:color w:val="000007"/>
          </w:rPr>
          <w:t>n</w:t>
        </w:r>
      </w:ins>
      <w:ins w:id="54" w:author="lumesi" w:date="2018-12-25T23:01:06Z">
        <w:r>
          <w:rPr>
            <w:rFonts w:hint="default" w:ascii="Times New Roman" w:hAnsi="Times New Roman" w:cs="Times New Roman"/>
            <w:color w:val="000007"/>
          </w:rPr>
          <w:t>t</w:t>
        </w:r>
      </w:ins>
      <w:r>
        <w:rPr>
          <w:rFonts w:hint="default" w:ascii="Times New Roman" w:hAnsi="Times New Roman" w:cs="Times New Roman"/>
          <w:color w:val="000007"/>
        </w:rPr>
        <w:t>retanto</w:t>
      </w:r>
      <w:ins w:id="55" w:author="lumesi" w:date="2018-12-25T23:01:09Z">
        <w:r>
          <w:rPr>
            <w:rFonts w:hint="default" w:ascii="Times New Roman" w:hAnsi="Times New Roman" w:cs="Times New Roman"/>
            <w:color w:val="000007"/>
          </w:rPr>
          <w:t>,</w:t>
        </w:r>
      </w:ins>
      <w:r>
        <w:rPr>
          <w:rFonts w:hint="default" w:ascii="Times New Roman" w:hAnsi="Times New Roman" w:cs="Times New Roman"/>
          <w:color w:val="000007"/>
        </w:rPr>
        <w:t xml:space="preserve"> elas devem necessariamente começar com letras minúsculas. Acrescentando-se ainda, em Python não precisa de declaração explicta, isto é, ao utilizar a palavra reservada “var” não necessitamos especificar uma atribuição de tipo relacionado a uma variável. Por exemplo:</w:t>
      </w:r>
    </w:p>
    <w:p>
      <w:pPr>
        <w:pStyle w:val="6"/>
        <w:spacing w:before="70" w:after="0"/>
        <w:ind w:left="1197" w:firstLine="0"/>
        <w:jc w:val="both"/>
        <w:rPr>
          <w:rFonts w:hint="default" w:ascii="Times New Roman" w:hAnsi="Times New Roman" w:cs="Times New Roman"/>
          <w:color w:val="000007"/>
        </w:rPr>
      </w:pPr>
    </w:p>
    <w:p>
      <w:pPr>
        <w:pStyle w:val="6"/>
        <w:spacing w:before="70" w:after="0"/>
        <w:ind w:left="1197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 xml:space="preserve">Counter = 100 </w:t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>#integer</w:t>
      </w:r>
    </w:p>
    <w:p>
      <w:pPr>
        <w:pStyle w:val="6"/>
        <w:spacing w:before="70" w:after="0"/>
        <w:ind w:left="1197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Miles = 1000.0</w:t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>#float</w:t>
      </w:r>
    </w:p>
    <w:p>
      <w:pPr>
        <w:pStyle w:val="6"/>
        <w:spacing w:before="70" w:after="0"/>
        <w:ind w:left="1197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Name= “Jhon”</w:t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>#String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</w:rPr>
      </w:pPr>
    </w:p>
    <w:p>
      <w:pPr>
        <w:pStyle w:val="6"/>
        <w:spacing w:before="1" w:after="0"/>
        <w:ind w:left="780" w:firstLine="0"/>
        <w:jc w:val="both"/>
        <w:rPr>
          <w:rFonts w:hint="default" w:ascii="Times New Roman" w:hAnsi="Times New Roman" w:cs="Times New Roman"/>
        </w:rPr>
      </w:pPr>
    </w:p>
    <w:sectPr>
      <w:headerReference r:id="rId7" w:type="default"/>
      <w:footerReference r:id="rId8" w:type="default"/>
      <w:pgSz w:w="11906" w:h="16838"/>
      <w:pgMar w:top="1800" w:right="1020" w:bottom="1220" w:left="1020" w:header="851" w:footer="1021" w:gutter="0"/>
      <w:pgNumType w:fmt="decimal"/>
      <w:formProt w:val="0"/>
      <w:docGrid w:linePitch="10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mesi" w:date="2018-12-25T22:54:13Z" w:initials="l">
    <w:p w14:paraId="6C02096B">
      <w:pPr>
        <w:pStyle w:val="7"/>
      </w:pPr>
      <w:r>
        <w:t xml:space="preserve">Adicionar if, </w:t>
      </w:r>
    </w:p>
    <w:p w14:paraId="4A4A22D5">
      <w:pPr>
        <w:pStyle w:val="7"/>
      </w:pPr>
      <w:r>
        <w:t>O que estiver em vermelho, remover</w:t>
      </w:r>
    </w:p>
  </w:comment>
  <w:comment w:id="1" w:author="lumesi" w:date="2018-12-25T22:55:45Z" w:initials="l">
    <w:p w14:paraId="22737912">
      <w:pPr>
        <w:pStyle w:val="7"/>
      </w:pPr>
      <w:r>
        <w:t>O que estiver em amarelo, remover</w:t>
      </w:r>
    </w:p>
    <w:p w14:paraId="7D175593">
      <w:pPr>
        <w:pStyle w:val="7"/>
      </w:pPr>
      <w:r>
        <w:t xml:space="preserve">Inserir -, </w:t>
      </w:r>
      <w:r>
        <w:rPr>
          <w:rFonts w:hint="default"/>
        </w:rPr>
        <w:t xml:space="preserve">”, “”” (aspas triplas), </w:t>
      </w:r>
    </w:p>
  </w:comment>
  <w:comment w:id="2" w:author="lumesi" w:date="2018-12-25T22:58:35Z" w:initials="l">
    <w:p w14:paraId="580F17CF">
      <w:pPr>
        <w:pStyle w:val="7"/>
      </w:pPr>
      <w:r>
        <w:t>Faltou aspas triplas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4A22D5" w15:done="0"/>
  <w15:commentEx w15:paraId="7D175593" w15:done="0"/>
  <w15:commentEx w15:paraId="580F17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Segoe Print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imSun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3723640</wp:posOffset>
              </wp:positionH>
              <wp:positionV relativeFrom="page">
                <wp:posOffset>9904095</wp:posOffset>
              </wp:positionV>
              <wp:extent cx="114300" cy="152400"/>
              <wp:effectExtent l="0" t="0" r="0" b="0"/>
              <wp:wrapNone/>
              <wp:docPr id="4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760" cy="1519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7"/>
                            <w:spacing w:before="12" w:after="0"/>
                            <w:ind w:left="40" w:firstLine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2" o:spid="_x0000_s1026" o:spt="1" style="position:absolute;left:0pt;margin-left:293.2pt;margin-top:779.85pt;height:12pt;width:9pt;mso-position-horizontal-relative:page;mso-position-vertical-relative:page;z-index:-503315456;mso-width-relative:page;mso-height-relative:page;" filled="f" stroked="f" coordsize="21600,21600" o:gfxdata="UEsDBAoAAAAAAIdO4kAAAAAAAAAAAAAAAAAEAAAAZHJzL1BLAwQUAAAACACHTuJAS+5/7doAAAAN&#10;AQAADwAAAGRycy9kb3ducmV2LnhtbE2PzU7DMBCE70i8g7VI3Kjd0qQhxKlaoIgDFwoXbk68JIF4&#10;HcXu39uzPcFxZz7NzhTLo+vFHsfQedIwnSgQSLW3HTUaPt43NxmIEA1Z03tCDScMsCwvLwqTW3+g&#10;N9xvYyM4hEJuNLQxDrmUoW7RmTDxAxJ7X350JvI5NtKO5sDhrpczpVLpTEf8oTUDPrRY/2x3TsMT&#10;VSearVbrl3X6+fj8bbJNa1+1vr6aqnsQEY/xD4Zzfa4OJXeq/I5sEL2GJEvnjLKRJHcLEIykas5S&#10;dZay2wXIspD/V5S/UEsDBBQAAAAIAIdO4kB/UX1cmQEAADUDAAAOAAAAZHJzL2Uyb0RvYy54bWyt&#10;UttO4zAQfUfiHyy/0zRll0vUFCEQK6QVIMF+gOvYjSXbY41Nk/79jt20sOzbal+ccWbmzDlnvLwZ&#10;nWVbhdGAb3k9m3OmvITO+E3Lf709nF1xFpPwnbDgVct3KvKb1enJcgiNWkAPtlPICMTHZggt71MK&#10;TVVF2Ssn4gyC8pTUgE4kuuKm6lAMhO5stZjPL6oBsAsIUsVIf+/3Sb4q+FormZ61jiox23LilsqJ&#10;5Vzns1otRbNBEXojJxriH1g4YTwNPULdiyTYO5q/oJyRCBF0mklwFWhtpCoaSE09/6LmtRdBFS1k&#10;TgxHm+L/g5VP2xdkpmv5N868cLSiO2FGwTrFkhoTsEX2aAixodLX8ILTLVKYBY8aXf6SFDYWX3dH&#10;X6mfSfpZ1+eXF+S+pFT9vb5eFN+rj+aAMf1Q4FgOWo60tuKm2P6MiQZS6aEkz/LwYKwtq7OeDS2/&#10;Pif4PzLUYT01ZuJ7qjlK43qc+K+h25Fy++jJzfwyDgEegvUU7HFv3xNoU8hkpH37NIB2UzhO7ygv&#10;//O9VH289t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+5/7doAAAANAQAADwAAAAAAAAABACAA&#10;AAAiAAAAZHJzL2Rvd25yZXYueG1sUEsBAhQAFAAAAAgAh07iQH9RfVyZAQAANQMAAA4AAAAAAAAA&#10;AQAgAAAAKQEAAGRycy9lMm9Eb2MueG1sUEsFBgAAAAAGAAYAWQEAADQFAAAAAA==&#10;">
              <v:fill on="f" focussize="0,0"/>
              <v:stroke on="f" weight="0.737007874015748pt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spacing w:before="12" w:after="0"/>
                      <w:ind w:left="40" w:firstLine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1645285</wp:posOffset>
              </wp:positionH>
              <wp:positionV relativeFrom="page">
                <wp:posOffset>530860</wp:posOffset>
              </wp:positionV>
              <wp:extent cx="2529840" cy="63627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9360" cy="635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before="14" w:after="0"/>
                            <w:ind w:left="20" w:right="-3" w:firstLine="0"/>
                          </w:pPr>
                          <w:r>
                            <w:rPr>
                              <w:color w:val="000007"/>
                            </w:rPr>
                            <w:t>Universidade Federal de Sergipe Departamento de Sistemas de Informação Projeto - Análise Léxica - 201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8</w:t>
                          </w:r>
                          <w:r>
                            <w:rPr>
                              <w:color w:val="000007"/>
                            </w:rPr>
                            <w:t>/2</w:t>
                          </w:r>
                        </w:p>
                        <w:p>
                          <w:pPr>
                            <w:pStyle w:val="6"/>
                            <w:ind w:left="20" w:firstLine="0"/>
                          </w:pPr>
                          <w:r>
                            <w:rPr>
                              <w:color w:val="000007"/>
                            </w:rPr>
                            <w:t>Prof. André Luis Meneses Silva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1" o:spid="_x0000_s1026" o:spt="1" style="position:absolute;left:0pt;margin-left:129.55pt;margin-top:41.8pt;height:50.1pt;width:199.2pt;mso-position-horizontal-relative:page;mso-position-vertical-relative:page;z-index:-503315456;mso-width-relative:page;mso-height-relative:page;" filled="f" stroked="f" coordsize="21600,21600" o:gfxdata="UEsDBAoAAAAAAIdO4kAAAAAAAAAAAAAAAAAEAAAAZHJzL1BLAwQUAAAACACHTuJAGBYyl9kAAAAK&#10;AQAADwAAAGRycy9kb3ducmV2LnhtbE2Py07DMBBF90j8gzVI7KiTVAluiFO1QFEXbCjdsHNiEwfi&#10;cRS7r79nWMFydI/uPVMtz25gRzOF3qOEdJYAM9h63WMnYf++uRPAQlSo1eDRSLiYAMv6+qpSpfYn&#10;fDPHXewYlWAolQQb41hyHlprnAozPxqk7NNPTkU6p47rSZ2o3A08S5KCO9UjLVg1mkdr2u/dwUl4&#10;xuaC2Wq13q6Lj6eXLyU2Vr9KeXuTJg/AojnHPxh+9UkdanJq/AF1YIOELF+khEoQ8wIYAUV+nwNr&#10;iBRzAbyu+P8X6h9QSwMEFAAAAAgAh07iQKT5LaaXAQAANgMAAA4AAABkcnMvZTJvRG9jLnhtbK1S&#10;wW4bIRC9R8o/IO7x2o7iJCuvo6pRokpVEynJB2AWvEjAoIF413/fgV07aXOreoEHM7yZ94b13eAs&#10;2yuMBnzDF7M5Z8pLaI3fNfzt9eHihrOYhG+FBa8aflCR323Oz9Z9qNUSOrCtQkYkPtZ9aHiXUqir&#10;KspOORFnEJSnoAZ0ItERd1WLoid2Z6vlfL6qesA2IEgVI93ej0G+KfxaK5metI4qMdtw6i2VFcu6&#10;zWu1WYt6hyJ0Rk5tiH/owgnjqeiJ6l4kwd7RfKFyRiJE0GkmwVWgtZGqaCA1i/lfal46EVTRQubE&#10;cLIp/j9a+Wv/jMy0NDvOvHA0ou/CDIK1iiU1JGCL7FEfYk2pL+EZp1MkmAUPGl3eSQobiq+Hk6/0&#10;nkm6XF4tby9XZL+k2Ory6pow0VQfrwPG9KjAsQwajjS3YqfY/4xpTD2m5GIeHoy1dC9q61nf8EL/&#10;R4TIracaufOx14zSsB0mAVtoDyTd/vBkZ/4aR4BHsJ3AyPvtPYE2pZnMND6fCtBwipzpI+Xpfz6X&#10;rI/vvv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GBYyl9kAAAAKAQAADwAAAAAAAAABACAAAAAi&#10;AAAAZHJzL2Rvd25yZXYueG1sUEsBAhQAFAAAAAgAh07iQKT5LaaXAQAANgMAAA4AAAAAAAAAAQAg&#10;AAAAKAEAAGRycy9lMm9Eb2MueG1sUEsFBgAAAAAGAAYAWQEAADEFAAAAAA==&#10;">
              <v:fill on="f" focussize="0,0"/>
              <v:stroke on="f" weight="0.737007874015748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4" w:after="0"/>
                      <w:ind w:left="20" w:right="-3" w:firstLine="0"/>
                    </w:pPr>
                    <w:r>
                      <w:rPr>
                        <w:color w:val="000007"/>
                      </w:rPr>
                      <w:t>Universidade Federal de Sergipe Departamento de Sistemas de Informação Projeto - Análise Léxica - 201</w:t>
                    </w:r>
                    <w:r>
                      <w:rPr>
                        <w:color w:val="000007"/>
                        <w:lang w:val="pt-BR"/>
                      </w:rPr>
                      <w:t>8</w:t>
                    </w:r>
                    <w:r>
                      <w:rPr>
                        <w:color w:val="000007"/>
                      </w:rPr>
                      <w:t>/2</w:t>
                    </w:r>
                  </w:p>
                  <w:p>
                    <w:pPr>
                      <w:pStyle w:val="6"/>
                      <w:ind w:left="20" w:firstLine="0"/>
                    </w:pPr>
                    <w:r>
                      <w:rPr>
                        <w:color w:val="000007"/>
                      </w:rPr>
                      <w:t>Prof. André Luis Meneses Silva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1024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304800" cy="4654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D5F97"/>
    <w:multiLevelType w:val="multilevel"/>
    <w:tmpl w:val="F7FD5F97"/>
    <w:lvl w:ilvl="0" w:tentative="0">
      <w:start w:val="1"/>
      <w:numFmt w:val="decimal"/>
      <w:lvlText w:val="%1."/>
      <w:lvlJc w:val="left"/>
      <w:pPr>
        <w:ind w:left="116" w:hanging="242"/>
      </w:pPr>
      <w:rPr>
        <w:rFonts w:eastAsia="Times New Roman" w:cs="Times New Roman"/>
        <w:w w:val="100"/>
        <w:sz w:val="24"/>
        <w:szCs w:val="24"/>
        <w:lang w:val="pt-PT" w:eastAsia="pt-PT" w:bidi="pt-PT"/>
      </w:rPr>
    </w:lvl>
    <w:lvl w:ilvl="1" w:tentative="0">
      <w:start w:val="1"/>
      <w:numFmt w:val="decimal"/>
      <w:lvlText w:val="%2."/>
      <w:lvlJc w:val="left"/>
      <w:pPr>
        <w:ind w:left="1269" w:hanging="490"/>
      </w:pPr>
      <w:rPr>
        <w:rFonts w:eastAsia="Arial" w:cs="Arial"/>
        <w:b/>
        <w:bCs/>
        <w:color w:val="000007"/>
        <w:spacing w:val="-6"/>
        <w:w w:val="100"/>
        <w:sz w:val="44"/>
        <w:szCs w:val="44"/>
        <w:lang w:val="pt-PT" w:eastAsia="pt-PT" w:bidi="pt-PT"/>
      </w:rPr>
    </w:lvl>
    <w:lvl w:ilvl="2" w:tentative="0">
      <w:start w:val="1"/>
      <w:numFmt w:val="decimal"/>
      <w:lvlText w:val="%2.%3"/>
      <w:lvlJc w:val="left"/>
      <w:pPr>
        <w:ind w:left="1312" w:hanging="533"/>
      </w:pPr>
      <w:rPr>
        <w:rFonts w:eastAsia="Arial" w:cs="Arial"/>
        <w:b/>
        <w:bCs/>
        <w:color w:val="000007"/>
        <w:spacing w:val="-4"/>
        <w:w w:val="100"/>
        <w:sz w:val="32"/>
        <w:szCs w:val="32"/>
        <w:lang w:val="pt-PT" w:eastAsia="pt-PT" w:bidi="pt-PT"/>
      </w:rPr>
    </w:lvl>
    <w:lvl w:ilvl="3" w:tentative="0">
      <w:start w:val="0"/>
      <w:numFmt w:val="bullet"/>
      <w:lvlText w:val=""/>
      <w:lvlJc w:val="left"/>
      <w:pPr>
        <w:ind w:left="2388" w:hanging="533"/>
      </w:pPr>
      <w:rPr>
        <w:rFonts w:hint="default" w:ascii="Symbol" w:hAnsi="Symbol" w:cs="Symbol"/>
        <w:lang w:val="pt-PT" w:eastAsia="pt-PT" w:bidi="pt-PT"/>
      </w:rPr>
    </w:lvl>
    <w:lvl w:ilvl="4" w:tentative="0">
      <w:start w:val="0"/>
      <w:numFmt w:val="bullet"/>
      <w:lvlText w:val=""/>
      <w:lvlJc w:val="left"/>
      <w:pPr>
        <w:ind w:left="3456" w:hanging="533"/>
      </w:pPr>
      <w:rPr>
        <w:rFonts w:hint="default" w:ascii="Symbol" w:hAnsi="Symbol" w:cs="Symbol"/>
        <w:lang w:val="pt-PT" w:eastAsia="pt-PT" w:bidi="pt-PT"/>
      </w:rPr>
    </w:lvl>
    <w:lvl w:ilvl="5" w:tentative="0">
      <w:start w:val="0"/>
      <w:numFmt w:val="bullet"/>
      <w:lvlText w:val=""/>
      <w:lvlJc w:val="left"/>
      <w:pPr>
        <w:ind w:left="4524" w:hanging="533"/>
      </w:pPr>
      <w:rPr>
        <w:rFonts w:hint="default" w:ascii="Symbol" w:hAnsi="Symbol" w:cs="Symbol"/>
        <w:lang w:val="pt-PT" w:eastAsia="pt-PT" w:bidi="pt-PT"/>
      </w:rPr>
    </w:lvl>
    <w:lvl w:ilvl="6" w:tentative="0">
      <w:start w:val="0"/>
      <w:numFmt w:val="bullet"/>
      <w:lvlText w:val=""/>
      <w:lvlJc w:val="left"/>
      <w:pPr>
        <w:ind w:left="5592" w:hanging="533"/>
      </w:pPr>
      <w:rPr>
        <w:rFonts w:hint="default" w:ascii="Symbol" w:hAnsi="Symbol" w:cs="Symbol"/>
        <w:lang w:val="pt-PT" w:eastAsia="pt-PT" w:bidi="pt-PT"/>
      </w:rPr>
    </w:lvl>
    <w:lvl w:ilvl="7" w:tentative="0">
      <w:start w:val="0"/>
      <w:numFmt w:val="bullet"/>
      <w:lvlText w:val=""/>
      <w:lvlJc w:val="left"/>
      <w:pPr>
        <w:ind w:left="6660" w:hanging="533"/>
      </w:pPr>
      <w:rPr>
        <w:rFonts w:hint="default" w:ascii="Symbol" w:hAnsi="Symbol" w:cs="Symbol"/>
        <w:lang w:val="pt-PT" w:eastAsia="pt-PT" w:bidi="pt-PT"/>
      </w:rPr>
    </w:lvl>
    <w:lvl w:ilvl="8" w:tentative="0">
      <w:start w:val="0"/>
      <w:numFmt w:val="bullet"/>
      <w:lvlText w:val=""/>
      <w:lvlJc w:val="left"/>
      <w:pPr>
        <w:ind w:left="7729" w:hanging="533"/>
      </w:pPr>
      <w:rPr>
        <w:rFonts w:hint="default" w:ascii="Symbol" w:hAnsi="Symbol" w:cs="Symbol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mesi">
    <w15:presenceInfo w15:providerId="None" w15:userId="lumesi"/>
  </w15:person>
  <w15:person w15:author="igsan">
    <w15:presenceInfo w15:providerId="None" w15:userId="ig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1"/>
  <w:documentProtection w:enforcement="0"/>
  <w:defaultTabStop w:val="7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A725A"/>
    <w:rsid w:val="3F4456FA"/>
    <w:rsid w:val="5D720902"/>
    <w:rsid w:val="7F3701A1"/>
    <w:rsid w:val="7F8B654E"/>
    <w:rsid w:val="AFC2398A"/>
    <w:rsid w:val="FFAA2A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87" w:after="0"/>
      <w:ind w:left="1269" w:hanging="489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spacing w:before="164" w:after="0"/>
      <w:ind w:left="1312" w:hanging="532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15" w:firstLine="0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6"/>
    <w:uiPriority w:val="0"/>
    <w:rPr>
      <w:rFonts w:cs="Lohit Devanagari"/>
    </w:rPr>
  </w:style>
  <w:style w:type="paragraph" w:styleId="6">
    <w:name w:val="Body Text"/>
    <w:basedOn w:val="1"/>
    <w:qFormat/>
    <w:uiPriority w:val="1"/>
    <w:rPr>
      <w:sz w:val="21"/>
      <w:szCs w:val="21"/>
    </w:r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caption"/>
    <w:basedOn w:val="1"/>
    <w:next w:val="1"/>
    <w:unhideWhenUsed/>
    <w:qFormat/>
    <w:uiPriority w:val="0"/>
    <w:pPr>
      <w:spacing w:before="0"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13">
    <w:name w:val="Link da Internet"/>
    <w:basedOn w:val="11"/>
    <w:uiPriority w:val="0"/>
    <w:rPr>
      <w:color w:val="0000FF"/>
      <w:u w:val="single"/>
    </w:rPr>
  </w:style>
  <w:style w:type="character" w:customStyle="1" w:styleId="14">
    <w:name w:val="ListLabel 1"/>
    <w:qFormat/>
    <w:uiPriority w:val="0"/>
    <w:rPr>
      <w:rFonts w:eastAsia="Times New Roman" w:cs="Times New Roman"/>
      <w:w w:val="100"/>
      <w:sz w:val="24"/>
      <w:szCs w:val="24"/>
      <w:lang w:val="pt-PT" w:eastAsia="pt-PT" w:bidi="pt-PT"/>
    </w:rPr>
  </w:style>
  <w:style w:type="character" w:customStyle="1" w:styleId="15">
    <w:name w:val="ListLabel 2"/>
    <w:qFormat/>
    <w:uiPriority w:val="0"/>
    <w:rPr>
      <w:rFonts w:eastAsia="Arial" w:cs="Arial"/>
      <w:b/>
      <w:bCs/>
      <w:color w:val="000007"/>
      <w:spacing w:val="-6"/>
      <w:w w:val="100"/>
      <w:sz w:val="44"/>
      <w:szCs w:val="44"/>
      <w:lang w:val="pt-PT" w:eastAsia="pt-PT" w:bidi="pt-PT"/>
    </w:rPr>
  </w:style>
  <w:style w:type="character" w:customStyle="1" w:styleId="16">
    <w:name w:val="ListLabel 3"/>
    <w:qFormat/>
    <w:uiPriority w:val="0"/>
    <w:rPr>
      <w:rFonts w:eastAsia="Arial" w:cs="Arial"/>
      <w:b/>
      <w:bCs/>
      <w:color w:val="000007"/>
      <w:spacing w:val="-4"/>
      <w:w w:val="100"/>
      <w:sz w:val="32"/>
      <w:szCs w:val="32"/>
      <w:lang w:val="pt-PT" w:eastAsia="pt-PT" w:bidi="pt-PT"/>
    </w:rPr>
  </w:style>
  <w:style w:type="character" w:customStyle="1" w:styleId="17">
    <w:name w:val="ListLabel 4"/>
    <w:qFormat/>
    <w:uiPriority w:val="0"/>
    <w:rPr>
      <w:lang w:val="pt-PT" w:eastAsia="pt-PT" w:bidi="pt-PT"/>
    </w:rPr>
  </w:style>
  <w:style w:type="character" w:customStyle="1" w:styleId="18">
    <w:name w:val="ListLabel 5"/>
    <w:qFormat/>
    <w:uiPriority w:val="0"/>
    <w:rPr>
      <w:lang w:val="pt-PT" w:eastAsia="pt-PT" w:bidi="pt-PT"/>
    </w:rPr>
  </w:style>
  <w:style w:type="character" w:customStyle="1" w:styleId="19">
    <w:name w:val="ListLabel 6"/>
    <w:qFormat/>
    <w:uiPriority w:val="0"/>
    <w:rPr>
      <w:lang w:val="pt-PT" w:eastAsia="pt-PT" w:bidi="pt-PT"/>
    </w:rPr>
  </w:style>
  <w:style w:type="character" w:customStyle="1" w:styleId="20">
    <w:name w:val="ListLabel 7"/>
    <w:qFormat/>
    <w:uiPriority w:val="0"/>
    <w:rPr>
      <w:lang w:val="pt-PT" w:eastAsia="pt-PT" w:bidi="pt-PT"/>
    </w:rPr>
  </w:style>
  <w:style w:type="character" w:customStyle="1" w:styleId="21">
    <w:name w:val="ListLabel 8"/>
    <w:qFormat/>
    <w:uiPriority w:val="0"/>
    <w:rPr>
      <w:lang w:val="pt-PT" w:eastAsia="pt-PT" w:bidi="pt-PT"/>
    </w:rPr>
  </w:style>
  <w:style w:type="character" w:customStyle="1" w:styleId="22">
    <w:name w:val="ListLabel 9"/>
    <w:qFormat/>
    <w:uiPriority w:val="0"/>
    <w:rPr>
      <w:lang w:val="pt-PT" w:eastAsia="pt-PT" w:bidi="pt-PT"/>
    </w:rPr>
  </w:style>
  <w:style w:type="paragraph" w:customStyle="1" w:styleId="2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25">
    <w:name w:val="List Paragraph"/>
    <w:basedOn w:val="1"/>
    <w:qFormat/>
    <w:uiPriority w:val="1"/>
    <w:pPr>
      <w:spacing w:before="164" w:after="0"/>
      <w:ind w:left="1312" w:hanging="532"/>
    </w:pPr>
    <w:rPr>
      <w:rFonts w:ascii="Times New Roman" w:hAnsi="Times New Roman" w:eastAsia="Times New Roman" w:cs="Times New Roman"/>
    </w:rPr>
  </w:style>
  <w:style w:type="paragraph" w:customStyle="1" w:styleId="26">
    <w:name w:val="Table Paragraph"/>
    <w:basedOn w:val="1"/>
    <w:qFormat/>
    <w:uiPriority w:val="1"/>
    <w:pPr>
      <w:spacing w:before="29" w:after="0"/>
      <w:ind w:left="105" w:firstLine="0"/>
    </w:pPr>
  </w:style>
  <w:style w:type="paragraph" w:customStyle="1" w:styleId="27">
    <w:name w:val="Conteúdo do quadro"/>
    <w:basedOn w:val="1"/>
    <w:qFormat/>
    <w:uiPriority w:val="0"/>
  </w:style>
  <w:style w:type="table" w:customStyle="1" w:styleId="2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493</Words>
  <Characters>2607</Characters>
  <Paragraphs>82</Paragraphs>
  <TotalTime>235</TotalTime>
  <ScaleCrop>false</ScaleCrop>
  <LinksUpToDate>false</LinksUpToDate>
  <CharactersWithSpaces>3019</CharactersWithSpaces>
  <Application>WPS Office_10.2.0.7587_F1E327BC-269C-435d-A152-05C5408002CA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2018-06-26T19:11:00Z</dcterms:created>
  <dc:creator>lumesi</dc:creator>
  <cp:lastModifiedBy>igsan</cp:lastModifiedBy>
  <dcterms:modified xsi:type="dcterms:W3CDTF">2019-01-05T11:17:39Z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WPS Office Community</vt:lpwstr>
  </property>
  <property fmtid="{D5CDD505-2E9C-101B-9397-08002B2CF9AE}" pid="4" name="DocSecurity">
    <vt:i4>0</vt:i4>
  </property>
  <property fmtid="{D5CDD505-2E9C-101B-9397-08002B2CF9AE}" pid="5" name="KSOProductBuildVer">
    <vt:lpwstr>1046-10.2.0.7587</vt:lpwstr>
  </property>
  <property fmtid="{D5CDD505-2E9C-101B-9397-08002B2CF9AE}" pid="6" name="LastSaved">
    <vt:filetime>2018-06-25T00:00:00Z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</Properties>
</file>